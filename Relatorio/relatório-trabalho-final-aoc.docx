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  <w:tab/>
        <w:t xml:space="preserve">UNIVERSIDADE FEDERAL DE RORAIMA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CENTRO DE CIÊNCIA E TECNOLOGIA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DEPARTAMENTO DE CIÊNCIA DA COMPUTAÇÃO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DCC301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ARQUITETURA E ORGANIZAÇÃO DE COMPUTADORES</w:t>
      </w:r>
      <w:r>
        <w:rPr>
          <w:rFonts w:ascii="Arial" w:hAnsi="Arial" w:eastAsia="Arial" w:cs="Arial"/>
          <w:b/>
          <w:bCs/>
          <w:lang w:val="pt-BR"/>
        </w:rPr>
        <w:t xml:space="preserve">– </w:t>
      </w:r>
      <w:r>
        <w:rPr>
          <w:rFonts w:ascii="Arial" w:hAnsi="Arial" w:eastAsia="Arial" w:cs="Arial"/>
          <w:b/>
          <w:bCs/>
          <w:lang w:val="pt-BR"/>
        </w:rPr>
        <w:t xml:space="preserve">2024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PROF. DR. HEBERT OLIVEIRA ROCHA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KAYLON GUTIERRE PERES GONÇALVES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highlight w:val="none"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O PROCESSADOR DE 8 BITS</w:t>
      </w:r>
      <w:r>
        <w:rPr>
          <w:rFonts w:ascii="Arial" w:hAnsi="Arial" w:eastAsia="Arial" w:cs="Arial"/>
          <w:b/>
          <w:bCs/>
          <w:highlight w:val="none"/>
          <w:lang w:val="pt-BR"/>
        </w:rPr>
      </w:r>
      <w:r>
        <w:rPr>
          <w:rFonts w:ascii="Arial" w:hAnsi="Arial" w:eastAsia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</w:t>
      </w:r>
      <w:r>
        <w:rPr>
          <w:rFonts w:ascii="Arial" w:hAnsi="Arial" w:eastAsia="Arial" w:cs="Arial"/>
          <w:b/>
          <w:bCs/>
          <w:lang w:val="pt-BR"/>
        </w:rPr>
        <w:t xml:space="preserve">OA VISTA</w:t>
      </w:r>
      <w:r>
        <w:rPr>
          <w:rFonts w:ascii="Arial" w:hAnsi="Arial" w:eastAsia="Arial" w:cs="Arial"/>
          <w:b/>
          <w:bCs/>
          <w:lang w:val="pt-BR"/>
        </w:rPr>
        <w:t xml:space="preserve">,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  <w:t xml:space="preserve">RR</w:t>
      </w:r>
      <w:r>
        <w:rPr>
          <w:rFonts w:ascii="Arial" w:hAnsi="Arial" w:eastAsia="Arial" w:cs="Arial"/>
          <w:b/>
          <w:bCs/>
          <w:lang w:val="pt-BR"/>
        </w:rPr>
        <w:t xml:space="preserve"> 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CLEILLYSON OSMAR SOUZA DINIZ DE ALMEIDA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  <w:t xml:space="preserve">KAYLON GUTIERRE PERES GONÇALVES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O PROCESSADOR DE 8 BITS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left="4956"/>
        <w:jc w:val="both"/>
        <w:rPr>
          <w:lang w:val="pt-BR"/>
        </w:rPr>
      </w:pPr>
      <w:r>
        <w:rPr>
          <w:rFonts w:ascii="Arial" w:hAnsi="Arial" w:eastAsia="Arial" w:cs="Arial"/>
          <w:lang w:val="pt-BR"/>
        </w:rPr>
        <w:t xml:space="preserve">Trabalho da disciplina de Arquitetura e Organização de Computadores do ano de 2024.2 apresentado à Universidade Federal de Roraima do curso de Bacharelado em ciência da computação.</w:t>
      </w:r>
      <w:r>
        <w:rPr>
          <w:rFonts w:ascii="Arial" w:hAnsi="Arial" w:eastAsia="Arial" w:cs="Arial"/>
          <w:lang w:val="pt-BR"/>
        </w:rPr>
      </w:r>
      <w:r>
        <w:rPr>
          <w:lang w:val="pt-BR"/>
        </w:rPr>
      </w:r>
    </w:p>
    <w:p>
      <w:pPr>
        <w:pBdr/>
        <w:spacing/>
        <w:ind w:left="4956"/>
        <w:jc w:val="both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Docente: Prof. Dr. Hebert O. Rocha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  <w:t xml:space="preserve">                        </w:t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center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0"/>
        <w:jc w:val="lef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firstLine="708"/>
        <w:jc w:val="right"/>
        <w:rPr>
          <w:rFonts w:ascii="Arial" w:hAnsi="Arial" w:eastAsia="Arial" w:cs="Arial"/>
          <w:lang w:val="pt-BR"/>
        </w:rPr>
      </w:pP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  <w:r>
        <w:rPr>
          <w:rFonts w:ascii="Arial" w:hAnsi="Arial" w:eastAsia="Arial" w:cs="Arial"/>
          <w:lang w:val="pt-BR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BOA VISTA, RR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t xml:space="preserve">202</w:t>
      </w:r>
      <w:r>
        <w:rPr>
          <w:rFonts w:ascii="Arial" w:hAnsi="Arial" w:eastAsia="Arial" w:cs="Arial"/>
          <w:b/>
          <w:bCs/>
          <w:lang w:val="pt-BR"/>
        </w:rPr>
        <w:t xml:space="preserve">5</w:t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946"/>
        <w:pBdr/>
        <w:spacing/>
        <w:ind/>
        <w:rPr/>
      </w:pPr>
      <w:r>
        <w:t xml:space="preserve">LISTA DE ILUSTRAÇÕES</w:t>
      </w:r>
      <w:r/>
    </w:p>
    <w:p>
      <w:pPr>
        <w:pBdr/>
        <w:spacing/>
        <w:ind/>
        <w:rPr>
          <w:rFonts w:ascii="Times New Roman" w:hAnsi="Times New Roman" w:cs="Times New Roman"/>
          <w:bCs/>
          <w:sz w:val="24"/>
          <w:szCs w:val="24"/>
        </w:rPr>
      </w:pPr>
      <w:r>
        <w:br w:type="page" w:clear="all"/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Style w:val="946"/>
        <w:pBdr/>
        <w:spacing/>
        <w:ind/>
        <w:rPr/>
      </w:pPr>
      <w:r>
        <w:t xml:space="preserve">LISTA DE TABELAS</w:t>
      </w:r>
      <w:r/>
    </w:p>
    <w:p>
      <w:pPr>
        <w:pStyle w:val="930"/>
        <w:pBdr/>
        <w:tabs>
          <w:tab w:val="right" w:leader="dot" w:pos="9061"/>
        </w:tabs>
        <w:spacing/>
        <w:ind/>
        <w:rPr/>
      </w:pPr>
      <w:r>
        <w:fldChar w:fldCharType="begin"/>
      </w:r>
      <w:r>
        <w:instrText xml:space="preserve"> TOC \h \z \t "ABNT - Lista de tabelas" \c </w:instrText>
      </w:r>
      <w:r>
        <w:fldChar w:fldCharType="separate"/>
      </w:r>
      <w:r/>
    </w:p>
    <w:p>
      <w:pPr>
        <w:pStyle w:val="947"/>
        <w:pBdr/>
        <w:spacing/>
        <w:ind/>
        <w:rPr/>
      </w:pPr>
      <w:r>
        <w:fldChar w:fldCharType="end"/>
      </w:r>
      <w:r/>
    </w:p>
    <w:p>
      <w:pPr>
        <w:pBdr/>
        <w:spacing/>
        <w:ind/>
        <w:rPr>
          <w:rFonts w:ascii="Times New Roman" w:hAnsi="Times New Roman" w:cs="Times New Roman"/>
          <w:bCs/>
          <w:sz w:val="24"/>
          <w:szCs w:val="24"/>
        </w:rPr>
      </w:pPr>
      <w:r>
        <w:br w:type="page" w:clear="all"/>
      </w:r>
      <w:r>
        <w:rPr>
          <w:rFonts w:ascii="Times New Roman" w:hAnsi="Times New Roman" w:cs="Times New Roman"/>
          <w:bCs/>
          <w:sz w:val="24"/>
          <w:szCs w:val="24"/>
        </w:rPr>
      </w:r>
      <w:r>
        <w:rPr>
          <w:rFonts w:ascii="Times New Roman" w:hAnsi="Times New Roman" w:cs="Times New Roman"/>
          <w:bCs/>
          <w:sz w:val="24"/>
          <w:szCs w:val="24"/>
        </w:rPr>
      </w:r>
    </w:p>
    <w:p>
      <w:pPr>
        <w:pStyle w:val="946"/>
        <w:pBdr/>
        <w:spacing/>
        <w:ind/>
        <w:rPr/>
      </w:pPr>
      <w:r>
        <w:t xml:space="preserve">LISTA DE ABREVIATURAS E SIGLAS</w:t>
      </w:r>
      <w:r/>
    </w:p>
    <w:p>
      <w:pPr>
        <w:pStyle w:val="948"/>
        <w:pBdr/>
        <w:spacing/>
        <w:ind/>
        <w:rPr/>
      </w:pPr>
      <w:r>
        <w:t xml:space="preserve">OPCODE</w:t>
        <w:tab/>
        <w:t xml:space="preserve">Código de operação</w:t>
      </w:r>
      <w:r/>
    </w:p>
    <w:p>
      <w:pPr>
        <w:pStyle w:val="948"/>
        <w:pBdr/>
        <w:spacing/>
        <w:ind/>
        <w:rPr/>
      </w:pPr>
      <w:r>
        <w:t xml:space="preserve">ULA </w:t>
        <w:tab/>
        <w:tab/>
        <w:t xml:space="preserve">Unidade Lógica aritmética </w:t>
      </w:r>
      <w:r/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  <w:br w:type="page" w:clear="all"/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Bdr/>
        <w:spacing/>
        <w:ind w:firstLine="708" w:left="3540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p>
      <w:pPr>
        <w:pStyle w:val="897"/>
        <w:pBdr/>
        <w:spacing/>
        <w:ind/>
        <w:rPr>
          <w:lang w:val="pt-BR"/>
          <w14:ligatures w14:val="none"/>
        </w:rPr>
      </w:pPr>
      <w:r>
        <w:rPr>
          <w:lang w:val="pt-BR"/>
          <w14:ligatures w14:val="none"/>
        </w:rPr>
        <w:t xml:space="preserve">SUMÁRIO</w:t>
      </w:r>
      <w:r>
        <w:rPr>
          <w:lang w:val="pt-BR"/>
          <w14:ligatures w14:val="none"/>
        </w:rPr>
      </w:r>
      <w:r>
        <w:rPr>
          <w:lang w:val="pt-BR"/>
          <w14:ligatures w14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lang w:val="pt-BR"/>
        </w:rPr>
      </w:sdtPr>
      <w:sdtContent>
        <w:p>
          <w:pPr>
            <w:pStyle w:val="920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:lang w:val="pt-BR"/>
              <w14:ligatures w14:val="none"/>
            </w:rPr>
          </w:pPr>
          <w:r>
            <w:rPr>
              <w:lang w:val="pt-BR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lang w:val="pt-BR"/>
            </w:rPr>
          </w:r>
          <w:hyperlink w:tooltip="#_Toc1" w:anchor="_Toc1" w:history="1">
            <w:r>
              <w:rPr>
                <w:rFonts w:ascii="Arial" w:hAnsi="Arial" w:eastAsia="Arial" w:cs="Arial"/>
              </w:rPr>
              <w:t xml:space="preserve">1.</w:t>
            </w:r>
            <w:r>
              <w:tab/>
            </w:r>
            <w:r>
              <w:rPr>
                <w:rStyle w:val="942"/>
                <w:lang w:val="pt-BR"/>
              </w:rPr>
            </w:r>
            <w:r>
              <w:rPr>
                <w:rStyle w:val="942"/>
                <w:lang w:val="pt-BR"/>
              </w:rPr>
              <w:t xml:space="preserve">Especificações</w:t>
            </w:r>
            <w:r>
              <w:rPr>
                <w:rStyle w:val="942"/>
                <w:lang w:val="pt-BR"/>
                <w14:ligatures w14:val="none"/>
              </w:rPr>
            </w:r>
            <w:r>
              <w:rPr>
                <w:lang w:val="pt-BR"/>
              </w:rPr>
              <w:tab/>
            </w:r>
            <w:r>
              <w:rPr>
                <w:lang w:val="pt-BR"/>
              </w:rPr>
              <w:fldChar w:fldCharType="begin"/>
              <w:instrText xml:space="preserve">PAGEREF _Toc1 \h</w:instrText>
              <w:fldChar w:fldCharType="separate"/>
              <w:t xml:space="preserve">7</w:t>
              <w:fldChar w:fldCharType="end"/>
            </w:r>
          </w:hyperlink>
          <w:r>
            <w:rPr>
              <w:lang w:val="pt-BR"/>
              <w14:ligatures w14:val="none"/>
            </w:rPr>
          </w:r>
          <w:r>
            <w:rPr>
              <w:lang w:val="pt-BR"/>
              <w14:ligatures w14:val="none"/>
            </w:rPr>
          </w:r>
        </w:p>
        <w:p>
          <w:pPr>
            <w:pStyle w:val="921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lang w:val="pt-BR"/>
              <w14:ligatures w14:val="none"/>
            </w:rPr>
          </w:pPr>
          <w:r/>
          <w:hyperlink w:tooltip="#_Toc2" w:anchor="_Toc2" w:history="1">
            <w:r>
              <w:rPr>
                <w:rFonts w:ascii="Arial" w:hAnsi="Arial" w:eastAsia="Arial" w:cs="Arial"/>
                <w:lang w:val="pt-BR"/>
              </w:rPr>
              <w:t xml:space="preserve">1.1.</w:t>
            </w:r>
            <w:r>
              <w:rPr>
                <w:lang w:val="pt-BR"/>
              </w:rPr>
              <w:tab/>
            </w:r>
            <w:r>
              <w:rPr>
                <w:rStyle w:val="942"/>
                <w:lang w:val="pt-BR"/>
              </w:rPr>
            </w:r>
            <w:r>
              <w:rPr>
                <w:rStyle w:val="942"/>
                <w:lang w:val="pt-BR"/>
              </w:rPr>
              <w:t xml:space="preserve">Plataforma de desenvolvimento</w:t>
            </w:r>
            <w:r>
              <w:rPr>
                <w:rStyle w:val="942"/>
                <w:lang w:val="pt-BR"/>
                <w14:ligatures w14:val="none"/>
              </w:rPr>
            </w:r>
            <w:r>
              <w:rPr>
                <w:lang w:val="pt-BR"/>
              </w:rPr>
              <w:tab/>
            </w:r>
            <w:r>
              <w:rPr>
                <w:lang w:val="pt-BR"/>
              </w:rP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/>
          <w:r>
            <w:rPr>
              <w:lang w:val="pt-BR"/>
              <w14:ligatures w14:val="none"/>
            </w:rPr>
          </w:r>
        </w:p>
        <w:p>
          <w:pPr>
            <w:pStyle w:val="921"/>
            <w:pBdr/>
            <w:tabs>
              <w:tab w:val="left" w:leader="none" w:pos="1701"/>
              <w:tab w:val="right" w:leader="dot" w:pos="9026"/>
            </w:tabs>
            <w:spacing/>
            <w:ind/>
            <w:rPr>
              <w:highlight w:val="none"/>
              <w:lang w:val="pt-BR"/>
              <w14:ligatures w14:val="none"/>
            </w:rPr>
          </w:pPr>
          <w:r/>
          <w:hyperlink w:tooltip="#_Toc3" w:anchor="_Toc3" w:history="1">
            <w:r>
              <w:rPr>
                <w:rFonts w:ascii="Arial" w:hAnsi="Arial" w:eastAsia="Arial" w:cs="Arial"/>
                <w:lang w:val="pt-BR"/>
              </w:rPr>
              <w:t xml:space="preserve">1.2.</w:t>
            </w:r>
            <w:r>
              <w:rPr>
                <w:lang w:val="pt-BR"/>
              </w:rPr>
              <w:tab/>
            </w:r>
            <w:r>
              <w:rPr>
                <w:rStyle w:val="942"/>
                <w:lang w:val="pt-BR"/>
              </w:rPr>
            </w:r>
            <w:r>
              <w:rPr>
                <w:rStyle w:val="942"/>
                <w:highlight w:val="none"/>
                <w:lang w:val="pt-BR"/>
              </w:rPr>
              <w:t xml:space="preserve">Conjunto de instruções</w:t>
            </w:r>
            <w:r>
              <w:rPr>
                <w:rStyle w:val="942"/>
                <w:highlight w:val="none"/>
                <w:lang w:val="pt-BR"/>
                <w14:ligatures w14:val="none"/>
              </w:rPr>
            </w:r>
            <w:r>
              <w:rPr>
                <w:lang w:val="pt-BR"/>
              </w:rPr>
              <w:tab/>
            </w:r>
            <w:r>
              <w:rPr>
                <w:lang w:val="pt-BR"/>
              </w:rP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/>
          <w:r>
            <w:rPr>
              <w:highlight w:val="none"/>
              <w:lang w:val="pt-BR"/>
              <w14:ligatures w14:val="none"/>
            </w:rPr>
          </w:r>
        </w:p>
        <w:p>
          <w:pPr>
            <w:pStyle w:val="920"/>
            <w:pBdr/>
            <w:tabs>
              <w:tab w:val="left" w:leader="none" w:pos="1417"/>
              <w:tab w:val="right" w:leader="dot" w:pos="9026"/>
            </w:tabs>
            <w:spacing/>
            <w:ind/>
            <w:rPr>
              <w14:ligatures w14:val="none"/>
            </w:rPr>
          </w:pPr>
          <w:hyperlink w:tooltip="#_Toc4" w:anchor="_Toc4" w:history="1">
            <w:r>
              <w:rPr>
                <w:rFonts w:ascii="Arial" w:hAnsi="Arial" w:eastAsia="Arial" w:cs="Arial"/>
                <w:lang w:val="pt-BR"/>
              </w:rPr>
              <w:t xml:space="preserve">2.</w:t>
            </w:r>
            <w:r>
              <w:rPr>
                <w:lang w:val="pt-BR"/>
              </w:rPr>
              <w:tab/>
            </w:r>
            <w:r>
              <w:rPr>
                <w:rStyle w:val="942"/>
                <w:lang w:val="pt-BR"/>
              </w:rPr>
            </w:r>
            <w:r>
              <w:rPr>
                <w:rStyle w:val="942"/>
                <w:highlight w:val="none"/>
                <w:lang w:val="pt-BR"/>
                <w14:ligatures w14:val="none"/>
              </w:rPr>
              <w:t xml:space="preserve">Conjunto de Instruções</w:t>
            </w:r>
            <w:r>
              <w:rPr>
                <w:rStyle w:val="942"/>
                <w:lang w:val="pt-BR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7</w:t>
              <w:fldChar w:fldCharType="end"/>
            </w:r>
          </w:hyperlink>
          <w:r>
            <w:rPr>
              <w:lang w:val="pt-BR"/>
              <w14:ligatures w14:val="none"/>
            </w:rPr>
          </w:r>
        </w:p>
        <w:p>
          <w:pPr>
            <w:pBdr/>
            <w:spacing/>
            <w:ind/>
            <w:rPr>
              <w:lang w:val="pt-BR"/>
            </w:rPr>
          </w:pPr>
          <w:r/>
          <w:r/>
          <w:r>
            <w:fldChar w:fldCharType="end"/>
          </w:r>
          <w:r>
            <w:rPr>
              <w:lang w:val="pt-BR"/>
            </w:rPr>
          </w:r>
          <w:r/>
        </w:p>
      </w:sdtContent>
    </w:sdt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</w:rPr>
      </w:r>
      <w:r>
        <w:rPr>
          <w:lang w:val="pt-BR"/>
          <w14:ligatures w14:val="none"/>
        </w:rPr>
      </w:r>
    </w:p>
    <w:p>
      <w:pPr>
        <w:pStyle w:val="879"/>
        <w:pBdr/>
        <w:spacing/>
        <w:ind/>
        <w:rPr>
          <w14:ligatures w14:val="none"/>
        </w:rPr>
      </w:pPr>
      <w:r/>
      <w:bookmarkStart w:id="1" w:name="_Toc1"/>
      <w:r>
        <w:t xml:space="preserve">Especificações</w:t>
      </w:r>
      <w:r>
        <w:rPr>
          <w:lang w:val="pt-BR"/>
        </w:rPr>
      </w:r>
      <w:bookmarkEnd w:id="1"/>
      <w:r/>
      <w:r>
        <w:rPr>
          <w14:ligatures w14:val="none"/>
        </w:rPr>
      </w:r>
    </w:p>
    <w:p>
      <w:pPr>
        <w:pStyle w:val="880"/>
        <w:pBdr/>
        <w:spacing/>
        <w:ind w:right="0" w:hanging="567" w:left="567"/>
        <w:rPr>
          <w:lang w:val="pt-BR"/>
          <w14:ligatures w14:val="none"/>
        </w:rPr>
      </w:pPr>
      <w:r/>
      <w:bookmarkStart w:id="2" w:name="_Toc2"/>
      <w:r>
        <w:t xml:space="preserve">Plataforma de desenvolvimento</w:t>
      </w:r>
      <w:r>
        <w:rPr>
          <w:lang w:val="pt-BR"/>
        </w:rPr>
      </w:r>
      <w:bookmarkEnd w:id="2"/>
      <w:r/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/>
      </w:pPr>
      <w:r>
        <w:rPr>
          <w:lang w:val="pt-BR"/>
        </w:rPr>
        <w:t xml:space="preserve">Para implementação do processador foi usado </w:t>
      </w:r>
      <w:r>
        <w:rPr>
          <w:highlight w:val="none"/>
          <w:lang w:val="pt-BR"/>
          <w14:ligatures w14:val="none"/>
        </w:rPr>
      </w:r>
      <w:r>
        <w:rPr>
          <w:lang w:val="pt-BR"/>
        </w:rPr>
        <w:t xml:space="preserve">IDE Quartus Prime </w:t>
      </w:r>
      <w:r>
        <w:rPr>
          <w:lang w:val="pt-BR"/>
        </w:rPr>
      </w:r>
      <w:r>
        <w:rPr>
          <w:lang w:val="pt-BR"/>
        </w:rPr>
        <w:t xml:space="preserve">Lite Edition, versão 18.1.0</w:t>
      </w:r>
      <w:r>
        <w:rPr>
          <w:lang w:val="pt-BR"/>
        </w:rPr>
      </w:r>
      <w:r>
        <w:rPr>
          <w:lang w:val="pt-BR"/>
        </w:rPr>
        <w:t xml:space="preserve"> e ModelSin.</w:t>
      </w:r>
      <w:r>
        <w:rPr>
          <w:lang w:val="pt-BR"/>
        </w:rPr>
      </w:r>
    </w:p>
    <w:p>
      <w:pPr>
        <w:pBdr/>
        <w:tabs>
          <w:tab w:val="left" w:leader="none" w:pos="3512"/>
        </w:tabs>
        <w:spacing/>
        <w:ind w:right="0" w:firstLine="708" w:left="0"/>
        <w:jc w:val="center"/>
        <w:rPr>
          <w:lang w:val="pt-BR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8819" cy="26921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853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998819" cy="2692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14.87pt;height:211.9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lang w:val="pt-BR"/>
        </w:rPr>
      </w:r>
      <w:r/>
    </w:p>
    <w:p>
      <w:pPr>
        <w:pStyle w:val="880"/>
        <w:pBdr/>
        <w:spacing/>
        <w:ind/>
        <w:rPr>
          <w:highlight w:val="none"/>
          <w:lang w:val="pt-BR"/>
          <w14:ligatures w14:val="none"/>
        </w:rPr>
      </w:pPr>
      <w:r/>
      <w:bookmarkStart w:id="3" w:name="_Toc3"/>
      <w:r>
        <w:rPr>
          <w:highlight w:val="none"/>
          <w:lang w:val="pt-BR"/>
        </w:rPr>
        <w:t xml:space="preserve">Conjunto de instruções</w:t>
      </w:r>
      <w:r>
        <w:rPr>
          <w:highlight w:val="none"/>
          <w:lang w:val="pt-BR"/>
        </w:rPr>
      </w:r>
      <w:bookmarkEnd w:id="3"/>
      <w:r/>
      <w:r>
        <w:rPr>
          <w:highlight w:val="none"/>
          <w:lang w:val="pt-BR"/>
          <w14:ligatures w14:val="none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lang w:val="pt-BR"/>
        </w:rPr>
        <w:t xml:space="preserve">O processador possui 4 registradores</w:t>
      </w:r>
      <w:r>
        <w:rPr>
          <w:lang w:val="pt-BR"/>
        </w:rPr>
        <w:t xml:space="preserve">: R0, R1, R2, R3. O registrador R0 é apenas para fazer operações BEQ, apresenta 3 tipos de instruções de 8 bits cada, tipo R que faz operações aritméticas,  tipo I faz operações com valores da memoria e valores imediatos e J que são saltos incondicionais. </w:t>
      </w:r>
      <w:r>
        <w:rPr>
          <w:lang w:val="pt-BR"/>
        </w:rPr>
      </w:r>
      <w:r>
        <w:rPr>
          <w:highlight w:val="none"/>
          <w:lang w:val="pt-BR"/>
        </w:rPr>
      </w:r>
    </w:p>
    <w:p>
      <w:pPr>
        <w:pStyle w:val="939"/>
        <w:numPr>
          <w:ilvl w:val="0"/>
          <w:numId w:val="6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Opcode: operação básica a ser executada.</w:t>
      </w:r>
      <w:r>
        <w:rPr>
          <w:highlight w:val="none"/>
          <w:lang w:val="pt-BR"/>
        </w:rPr>
      </w:r>
      <w:r>
        <w:rPr>
          <w:lang w:val="pt-BR"/>
        </w:rPr>
      </w:r>
    </w:p>
    <w:p>
      <w:pPr>
        <w:pStyle w:val="939"/>
        <w:numPr>
          <w:ilvl w:val="0"/>
          <w:numId w:val="6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rs: O registrador contendo o primeiro operando-fonte.</w:t>
      </w:r>
      <w:r>
        <w:rPr>
          <w:highlight w:val="none"/>
          <w:lang w:val="pt-BR"/>
        </w:rPr>
      </w:r>
      <w:r>
        <w:rPr>
          <w:lang w:val="pt-BR"/>
        </w:rPr>
      </w:r>
    </w:p>
    <w:p>
      <w:pPr>
        <w:pStyle w:val="939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rd: O registrador contendo o segundo operando-fonte</w:t>
      </w:r>
      <w:r>
        <w:rPr>
          <w:lang w:val="pt-BR"/>
        </w:rPr>
        <w:t xml:space="preserve"> e também é o operador de destino.</w:t>
      </w:r>
      <w:r>
        <w:rPr>
          <w:lang w:val="pt-BR"/>
        </w:rPr>
      </w:r>
      <w:r>
        <w:rPr>
          <w:lang w:val="pt-BR"/>
        </w:rPr>
      </w:r>
    </w:p>
    <w:p>
      <w:pPr>
        <w:pStyle w:val="939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Imediato: é o numero ali colocado.</w:t>
      </w:r>
      <w:r>
        <w:rPr>
          <w:highlight w:val="none"/>
          <w:lang w:val="pt-BR"/>
        </w:rPr>
      </w:r>
    </w:p>
    <w:p>
      <w:pPr>
        <w:pStyle w:val="939"/>
        <w:numPr>
          <w:ilvl w:val="0"/>
          <w:numId w:val="7"/>
        </w:numPr>
        <w:pBdr/>
        <w:spacing/>
        <w:ind/>
        <w:rPr>
          <w:lang w:val="pt-BR"/>
        </w:rPr>
      </w:pPr>
      <w:r>
        <w:rPr>
          <w:highlight w:val="none"/>
          <w:lang w:val="pt-BR"/>
        </w:rPr>
        <w:t xml:space="preserve">Endereço: é o endereço de destino.</w:t>
      </w:r>
      <w:r>
        <w:rPr>
          <w:highlight w:val="none"/>
          <w:lang w:val="pt-BR"/>
        </w:rPr>
      </w:r>
    </w:p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  <w:t xml:space="preserve">Tipo R</w:t>
      </w:r>
      <w:r>
        <w:rPr>
          <w:highlight w:val="none"/>
          <w:lang w:val="pt-BR"/>
        </w:rPr>
      </w:r>
    </w:p>
    <w:tbl>
      <w:tblPr>
        <w:tblStyle w:val="781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85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rs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d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 w:firstLine="0" w:left="0"/>
        <w:jc w:val="center"/>
        <w:rPr>
          <w:highlight w:val="none"/>
          <w:lang w:val="pt-BR"/>
        </w:rPr>
      </w:pPr>
      <w:r>
        <w:rPr>
          <w:highlight w:val="none"/>
          <w:lang w:val="pt-BR"/>
        </w:rPr>
        <w:t xml:space="preserve">Tipo I</w:t>
      </w:r>
      <w:r>
        <w:rPr>
          <w:lang w:val="pt-BR"/>
        </w:rPr>
      </w:r>
      <w:r>
        <w:rPr>
          <w:lang w:val="pt-BR"/>
        </w:rPr>
      </w:r>
    </w:p>
    <w:tbl>
      <w:tblPr>
        <w:tblStyle w:val="781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1194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rs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  <w14:ligatures w14:val="none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Imediato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</w:t>
            </w:r>
            <w:r>
              <w:rPr>
                <w:rFonts w:ascii="Arial" w:hAnsi="Arial" w:cs="Arial"/>
                <w:lang w:val="pt-BR"/>
              </w:rPr>
              <w:t xml:space="preserve">0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19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3</w:t>
            </w:r>
            <w:r>
              <w:rPr>
                <w:rFonts w:ascii="Arial" w:hAnsi="Arial" w:cs="Arial"/>
              </w:rPr>
              <w:t xml:space="preserve">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jc w:val="center"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 w:firstLine="0" w:left="0"/>
        <w:jc w:val="center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p>
      <w:pPr>
        <w:pBdr/>
        <w:spacing/>
        <w:ind w:firstLine="0" w:left="0"/>
        <w:jc w:val="center"/>
        <w:rPr>
          <w:highlight w:val="none"/>
          <w:lang w:val="pt-BR"/>
        </w:rPr>
      </w:pPr>
      <w:r>
        <w:rPr>
          <w:highlight w:val="none"/>
          <w:lang w:val="pt-BR"/>
        </w:rPr>
        <w:t xml:space="preserve">Tipo J</w:t>
      </w:r>
      <w:r>
        <w:rPr>
          <w:lang w:val="pt-BR"/>
        </w:rPr>
      </w:r>
      <w:r>
        <w:rPr>
          <w:lang w:val="pt-BR"/>
        </w:rPr>
      </w:r>
    </w:p>
    <w:tbl>
      <w:tblPr>
        <w:tblStyle w:val="781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850"/>
        <w:gridCol w:w="850"/>
      </w:tblGrid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Opcode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rs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 xml:space="preserve">r</w:t>
            </w:r>
            <w:r>
              <w:rPr>
                <w:rFonts w:ascii="Arial" w:hAnsi="Arial" w:cs="Arial"/>
                <w:b/>
                <w:bCs/>
                <w:color w:val="ffffff" w:themeColor="background1"/>
                <w:lang w:val="pt-BR"/>
              </w:rPr>
              <w:t xml:space="preserve">d</w:t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  <w:r>
              <w:rPr>
                <w:rFonts w:ascii="Arial" w:hAnsi="Arial" w:cs="Arial"/>
                <w:b/>
                <w:bCs/>
                <w:color w:val="ffffff" w:themeColor="background1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4 - 3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2 - 1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850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bits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Bdr/>
        <w:spacing/>
        <w:ind w:firstLine="0" w:left="0"/>
        <w:rPr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tbl>
      <w:tblPr>
        <w:tblStyle w:val="830"/>
        <w:tblW w:w="0" w:type="auto"/>
        <w:jc w:val="center"/>
        <w:tblBorders/>
        <w:tblLayout w:type="fixed"/>
        <w:tblLook w:val="04A0" w:firstRow="1" w:lastRow="0" w:firstColumn="1" w:lastColumn="0" w:noHBand="0" w:noVBand="1"/>
      </w:tblPr>
      <w:tblGrid>
        <w:gridCol w:w="969"/>
        <w:gridCol w:w="799"/>
        <w:gridCol w:w="567"/>
        <w:gridCol w:w="1701"/>
        <w:gridCol w:w="4252"/>
      </w:tblGrid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 w:val="0"/>
                <w:i w:val="0"/>
                <w:sz w:val="16"/>
                <w:szCs w:val="16"/>
              </w:rPr>
            </w:pPr>
            <w:r>
              <w:rPr>
                <w:i w:val="0"/>
                <w:iCs w:val="0"/>
                <w:sz w:val="16"/>
                <w:szCs w:val="16"/>
                <w:lang w:val="pt-BR"/>
              </w:rPr>
            </w:r>
            <w:r>
              <w:rPr>
                <w:i w:val="0"/>
                <w:iCs w:val="0"/>
                <w:sz w:val="16"/>
                <w:szCs w:val="16"/>
                <w:lang w:val="pt-BR"/>
              </w:rPr>
              <w:t xml:space="preserve">Instrução</w:t>
            </w:r>
            <w:r>
              <w:rPr>
                <w:bCs w:val="0"/>
                <w:i w:val="0"/>
                <w:sz w:val="16"/>
                <w:szCs w:val="16"/>
              </w:rPr>
            </w:r>
            <w:r>
              <w:rPr>
                <w:bCs w:val="0"/>
                <w:i w:val="0"/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tabs>
                <w:tab w:val="center" w:leader="none" w:pos="459"/>
              </w:tabs>
              <w:spacing/>
              <w:ind w:right="-113"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</w:r>
            <w:r>
              <w:rPr>
                <w:i/>
                <w:iCs/>
                <w:sz w:val="16"/>
                <w:szCs w:val="16"/>
                <w:lang w:val="pt-BR"/>
              </w:rPr>
              <w:t xml:space="preserve">Opcode</w:t>
            </w:r>
            <w:r>
              <w:rPr>
                <w:sz w:val="16"/>
                <w:szCs w:val="16"/>
                <w:lang w:val="pt-BR"/>
              </w:rPr>
              <w:tab/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Tipo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Bdr/>
              <w:tabs>
                <w:tab w:val="left" w:leader="none" w:pos="834"/>
              </w:tabs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Breve explicação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252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tabs>
                <w:tab w:val="center" w:leader="none" w:pos="268"/>
              </w:tabs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Exemplo</w:t>
            </w:r>
            <w:r>
              <w:rPr>
                <w:sz w:val="16"/>
                <w:szCs w:val="16"/>
                <w:lang w:val="pt-BR"/>
              </w:rPr>
              <w:tab/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  <w14:ligatures w14:val="none"/>
              </w:rPr>
            </w:pPr>
            <w:r>
              <w:rPr>
                <w:sz w:val="16"/>
                <w:szCs w:val="16"/>
                <w:lang w:val="pt-BR"/>
              </w:rPr>
              <w:t xml:space="preserve">ADD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  <w14:ligatures w14:val="none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000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R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Soma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252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ADD R1, R2 (R2 &lt;= R1 + R2)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151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001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R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Subtrai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252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SUB R3, R2 (R2 &lt;= R3 - R2)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LW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010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Carrega palavra 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252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LW R2, 011 (R2 &lt;= Mem[3] )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SW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011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Guarda palavra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252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SW R1, 101 (Mem[5] &lt;= R1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  <w:lang w:val="pt-BR"/>
              </w:rPr>
              <w:t xml:space="preserve">BEQ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100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I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701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Salto condicional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252" w:type="dxa"/>
            <w:vAlign w:val="top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BEQ R3, 111 (R3 == R0, Pula para endereço 7</w:t>
            </w:r>
            <w:r>
              <w:rPr>
                <w:color w:val="auto"/>
                <w:sz w:val="16"/>
                <w:szCs w:val="16"/>
                <w:lang w:val="pt-BR"/>
              </w:rPr>
              <w:t xml:space="preserve">)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0"/>
        </w:trPr>
        <w:tc>
          <w:tcPr>
            <w:tcBorders/>
            <w:tcW w:w="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JUMP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79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101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567" w:type="dxa"/>
            <w:vAlign w:val="top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1701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Salto incondicional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tcBorders/>
            <w:tcW w:w="4252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-57" w:firstLine="0"/>
              <w:contextualSpacing w:val="fals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pt-BR"/>
              </w:rPr>
              <w:t xml:space="preserve">JUMP 1010 (Pula para instrução 10)</w:t>
            </w:r>
            <w:r>
              <w:rPr>
                <w:sz w:val="16"/>
                <w:szCs w:val="16"/>
                <w:lang w:val="pt-BR"/>
              </w:rPr>
            </w:r>
            <w:r>
              <w:rPr>
                <w:sz w:val="16"/>
                <w:szCs w:val="16"/>
              </w:rPr>
            </w:r>
          </w:p>
        </w:tc>
      </w:tr>
    </w:tbl>
    <w:p>
      <w:pPr>
        <w:pStyle w:val="880"/>
        <w:numPr>
          <w:ilvl w:val="0"/>
          <w:numId w:val="0"/>
        </w:numPr>
        <w:pBdr/>
        <w:spacing/>
        <w:ind/>
        <w:rPr>
          <w:b/>
          <w:bCs/>
          <w14:ligatures w14:val="none"/>
        </w:rPr>
      </w:pPr>
      <w:r>
        <w:rPr>
          <w:b/>
          <w:bCs/>
          <w:highlight w:val="none"/>
          <w:lang w:val="pt-BR"/>
        </w:rPr>
      </w:r>
      <w:r>
        <w:rPr>
          <w:b/>
          <w:bCs/>
          <w:highlight w:val="none"/>
          <w:lang w:val="pt-BR"/>
        </w:rPr>
      </w:r>
    </w:p>
    <w:p>
      <w:pPr>
        <w:pStyle w:val="880"/>
        <w:pBdr/>
        <w:spacing/>
        <w:ind/>
        <w:rPr>
          <w:b/>
          <w:bCs/>
          <w14:ligatures w14:val="none"/>
        </w:rPr>
      </w:pPr>
      <w:r>
        <w:rPr>
          <w:b/>
          <w:bCs/>
        </w:rPr>
      </w:r>
      <w:bookmarkStart w:id="4" w:name="_Toc4"/>
      <w:r>
        <w:rPr>
          <w:b/>
          <w:bCs/>
          <w:highlight w:val="none"/>
          <w:lang w:val="pt-BR"/>
          <w14:ligatures w14:val="none"/>
        </w:rPr>
        <w:t xml:space="preserve">Descrição de hardware</w:t>
      </w:r>
      <w:bookmarkEnd w:id="4"/>
      <w:r>
        <w:rPr>
          <w:b/>
          <w:bCs/>
          <w:lang w:val="pt-BR"/>
        </w:rPr>
      </w:r>
      <w:r>
        <w:rPr>
          <w:b/>
          <w:bCs/>
          <w:lang w:val="pt-BR"/>
          <w14:ligatures w14:val="none"/>
        </w:rPr>
      </w:r>
    </w:p>
    <w:p>
      <w:pPr>
        <w:pStyle w:val="881"/>
        <w:pBdr/>
        <w:spacing/>
        <w:ind/>
        <w:rPr>
          <w:lang w:val="pt-BR"/>
        </w:rPr>
      </w:pPr>
      <w:r>
        <w:rPr>
          <w:lang w:val="pt-BR"/>
        </w:rPr>
        <w:t xml:space="preserve">ULA</w:t>
      </w:r>
      <w:r>
        <w:rPr>
          <w:lang w:val="pt-BR"/>
        </w:rPr>
      </w:r>
    </w:p>
    <w:p>
      <w:pPr>
        <w:pBdr/>
        <w:spacing/>
        <w:ind/>
        <w:rPr>
          <w:highlight w:val="none"/>
          <w:lang w:val="pt-BR"/>
        </w:rPr>
      </w:pPr>
      <w:r>
        <w:rPr>
          <w:lang w:val="pt-BR"/>
        </w:rPr>
        <w:t xml:space="preserve">A ULA tem como objetivo efetuar as  operações aritméticas sendo elas soma e subtração. Também usada na hora de fazer comparações com maior ou igual.</w:t>
      </w:r>
      <w:r>
        <w:rPr>
          <w:lang w:val="pt-BR"/>
        </w:rPr>
      </w:r>
    </w:p>
    <w:p>
      <w:pPr>
        <w:pBdr/>
        <w:spacing/>
        <w:ind/>
        <w:jc w:val="center"/>
        <w:rPr/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3900" cy="13620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59165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33899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57.00pt;height:107.2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>
        <w:rPr>
          <w:lang w:val="pt-BR"/>
        </w:rPr>
      </w:r>
    </w:p>
    <w:p>
      <w:pPr>
        <w:pBdr/>
        <w:spacing/>
        <w:ind/>
        <w:jc w:val="center"/>
        <w:rPr>
          <w:lang w:val="pt-BR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64620" cy="74895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86740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58369" b="0"/>
                        <a:stretch/>
                      </pic:blipFill>
                      <pic:spPr bwMode="auto">
                        <a:xfrm flipH="0" flipV="0">
                          <a:off x="0" y="0"/>
                          <a:ext cx="4164619" cy="7489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7.92pt;height:58.97pt;mso-wrap-distance-left:0.00pt;mso-wrap-distance-top:0.00pt;mso-wrap-distance-right:0.00pt;mso-wrap-distance-bottom:0.00pt;z-index:1;" stroked="false">
                <v:imagedata r:id="rId14" o:title="" croptop="0f" cropleft="0f" cropbottom="0f" cropright="38253f"/>
                <o:lock v:ext="edit" rotation="t"/>
              </v:shape>
            </w:pict>
          </mc:Fallback>
        </mc:AlternateContent>
      </w:r>
      <w:r/>
      <w:r>
        <w:rPr>
          <w:highlight w:val="none"/>
          <w:lang w:val="pt-BR"/>
        </w:rPr>
      </w:r>
      <w:r/>
    </w:p>
    <w:p>
      <w:pPr>
        <w:pBdr/>
        <w:spacing/>
        <w:ind w:firstLine="0"/>
        <w:jc w:val="center"/>
        <w:rPr>
          <w:lang w:val="pt-BR"/>
        </w:rPr>
      </w:pPr>
      <w:r>
        <w:rPr>
          <w:lang w:val="pt-BR"/>
        </w:rPr>
      </w:r>
      <w:r/>
      <w:r/>
      <w:r/>
      <w:r/>
      <w:r/>
      <w:r>
        <w:rPr>
          <w:lang w:val="pt-BR"/>
        </w:rPr>
      </w:r>
      <w:r>
        <w:rPr>
          <w:lang w:val="pt-BR"/>
        </w:rPr>
      </w:r>
    </w:p>
    <w:p>
      <w:pPr>
        <w:pBdr/>
        <w:spacing/>
        <w:ind w:firstLine="0"/>
        <w:rPr>
          <w:lang w:val="pt-BR"/>
        </w:rPr>
      </w:pPr>
      <w:r>
        <w:rPr>
          <w:lang w:val="pt-BR"/>
        </w:rPr>
      </w:r>
      <w:r>
        <w:rPr>
          <w:lang w:val="pt-BR"/>
        </w:rPr>
      </w:r>
    </w:p>
    <w:p>
      <w:pPr>
        <w:pBdr/>
        <w:spacing/>
        <w:ind/>
        <w:rPr>
          <w:lang w:val="pt-BR"/>
        </w:rPr>
      </w:pPr>
      <w:r>
        <w:rPr>
          <w:lang w:val="pt-BR"/>
        </w:rPr>
      </w:r>
      <w:r>
        <w:rPr>
          <w:lang w:val="pt-BR"/>
        </w:rPr>
      </w:r>
      <w:r>
        <w:rPr>
          <w:lang w:val="pt-BR"/>
        </w:rPr>
      </w:r>
    </w:p>
    <w:p>
      <w:pPr>
        <w:pBdr/>
        <w:tabs>
          <w:tab w:val="left" w:leader="none" w:pos="3512"/>
        </w:tabs>
        <w:spacing/>
        <w:ind w:right="0" w:firstLine="708" w:left="0"/>
        <w:jc w:val="center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t xml:space="preserve"> </w:t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br w:type="page" w:clear="all"/>
      </w:r>
      <w:r>
        <w:rPr>
          <w:lang w:val="pt-BR"/>
        </w:rPr>
      </w:r>
      <w:r>
        <w:rPr>
          <w:lang w:val="pt-BR"/>
          <w14:ligatures w14:val="none"/>
        </w:rPr>
      </w:r>
    </w:p>
    <w:p>
      <w:pPr>
        <w:pBdr/>
        <w:tabs>
          <w:tab w:val="left" w:leader="none" w:pos="3512"/>
        </w:tabs>
        <w:spacing/>
        <w:ind w:right="0" w:firstLine="708" w:left="0"/>
        <w:rPr>
          <w:lang w:val="pt-BR"/>
          <w14:ligatures w14:val="none"/>
        </w:rPr>
      </w:pPr>
      <w:r>
        <w:rPr>
          <w:lang w:val="pt-BR"/>
        </w:rPr>
        <w:br w:type="page" w:clear="all"/>
      </w:r>
      <w:r>
        <w:rPr>
          <w:lang w:val="pt-BR"/>
        </w:rPr>
      </w:r>
      <w:r>
        <w:rPr>
          <w:lang w:val="pt-BR"/>
          <w14:ligatures w14:val="none"/>
        </w:rPr>
      </w:r>
    </w:p>
    <w:p>
      <w:pPr>
        <w:pBdr/>
        <w:spacing/>
        <w:ind w:left="0"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</w:r>
      <w:r>
        <w:rPr>
          <w:rFonts w:ascii="Arial" w:hAnsi="Arial" w:cs="Arial"/>
          <w:b/>
          <w:bCs/>
          <w:lang w:val="pt-BR"/>
        </w:rPr>
        <w:t xml:space="preserve">CONCLUSÃO</w:t>
      </w:r>
      <w:r>
        <w:rPr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highlight w:val="none"/>
          <w:lang w:val="pt-BR"/>
        </w:rPr>
      </w:pPr>
      <w:r>
        <w:rPr>
          <w:rFonts w:ascii="Arial" w:hAnsi="Arial" w:cs="Arial"/>
          <w:b/>
          <w:bCs/>
          <w:lang w:val="pt-BR"/>
        </w:rPr>
        <w:br w:type="page" w:clear="all"/>
      </w:r>
      <w:r>
        <w:rPr>
          <w:lang w:val="pt-BR"/>
        </w:rPr>
      </w:r>
      <w:r>
        <w:rPr>
          <w:rFonts w:ascii="Arial" w:hAnsi="Arial" w:cs="Arial"/>
          <w:b/>
          <w:bCs/>
          <w:highlight w:val="none"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REFERÊNCIAS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 (se houver). Título da página. Nome do site, data de publicação (ou atualização). Disponível em: &lt;URL&gt;. Acesso em: dia mês ano.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 xml:space="preserve">SOBRENOME, Nome do autor. Título do livro: subtítulo (se houver). Edição (se não for a primeira). Local de publicação: Editora, ano de publicação.</w:t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  <w:r>
        <w:rPr>
          <w:rFonts w:ascii="Arial" w:hAnsi="Arial" w:cs="Arial"/>
          <w:b/>
          <w:bCs/>
          <w:lang w:val="pt-BR"/>
        </w:rPr>
      </w:r>
    </w:p>
    <w:p>
      <w:pPr>
        <w:pBdr/>
        <w:spacing/>
        <w:ind/>
        <w:jc w:val="both"/>
        <w:rPr>
          <w:rFonts w:ascii="Arial" w:hAnsi="Arial" w:eastAsia="Arial" w:cs="Arial"/>
          <w:b/>
          <w:bCs/>
          <w:lang w:val="pt-BR"/>
        </w:rPr>
      </w:pP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  <w:r>
        <w:rPr>
          <w:rFonts w:ascii="Arial" w:hAnsi="Arial" w:eastAsia="Arial" w:cs="Arial"/>
          <w:b/>
          <w:bCs/>
          <w:lang w:val="pt-BR"/>
        </w:rPr>
      </w:r>
    </w:p>
    <w:sectPr>
      <w:headerReference w:type="default" r:id="rId10"/>
      <w:headerReference w:type="first" r:id="rId11"/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5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5106670</wp:posOffset>
              </wp:positionH>
              <wp:positionV relativeFrom="paragraph">
                <wp:posOffset>-342900</wp:posOffset>
              </wp:positionV>
              <wp:extent cx="1249680" cy="1300804"/>
              <wp:effectExtent l="0" t="0" r="7620" b="0"/>
              <wp:wrapNone/>
              <wp:docPr id="1" name="Imagem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5416045" name="Imagem 185416045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249680" cy="13008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02.10pt;mso-position-horizontal:absolute;mso-position-vertical-relative:text;margin-top:-27.00pt;mso-position-vertical:absolute;width:98.40pt;height:102.43pt;mso-wrap-distance-left:9.00pt;mso-wrap-distance-top:0.00pt;mso-wrap-distance-right:9.00pt;mso-wrap-distance-bottom:0.00pt;z-index:1;" stroked="false"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margin">
                <wp:posOffset>-746760</wp:posOffset>
              </wp:positionH>
              <wp:positionV relativeFrom="paragraph">
                <wp:posOffset>-438150</wp:posOffset>
              </wp:positionV>
              <wp:extent cx="1493520" cy="1352706"/>
              <wp:effectExtent l="0" t="0" r="0" b="0"/>
              <wp:wrapNone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98052960" name="Imagem 1898052960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493520" cy="13527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58240;o:allowoverlap:true;o:allowincell:true;mso-position-horizontal-relative:margin;margin-left:-58.80pt;mso-position-horizontal:absolute;mso-position-vertical-relative:text;margin-top:-34.50pt;mso-position-vertical:absolute;width:117.60pt;height:106.51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879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pStyle w:val="880"/>
      <w:rPr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432" w:left="1417"/>
      </w:pPr>
      <w:pStyle w:val="879"/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576" w:left="1561"/>
      </w:pPr>
      <w:pStyle w:val="880"/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1705"/>
      </w:pPr>
      <w:pStyle w:val="881"/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864" w:left="1849"/>
      </w:pPr>
      <w:pStyle w:val="882"/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08" w:left="1993"/>
      </w:pPr>
      <w:pStyle w:val="883"/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152" w:left="2137"/>
      </w:pPr>
      <w:pStyle w:val="884"/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296" w:left="2281"/>
      </w:pPr>
      <w:pStyle w:val="885"/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440" w:left="2425"/>
      </w:pPr>
      <w:pStyle w:val="886"/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584" w:left="2569"/>
      </w:pPr>
      <w:pStyle w:val="887"/>
      <w:rPr/>
      <w:start w:val="1"/>
      <w:suff w:val="tab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4">
    <w:name w:val="Table Grid Light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1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2"/>
    <w:basedOn w:val="9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1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2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3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4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5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6"/>
    <w:basedOn w:val="9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1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2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3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4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5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6"/>
    <w:basedOn w:val="9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1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2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3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4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5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6"/>
    <w:basedOn w:val="9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9">
    <w:name w:val="Heading 1"/>
    <w:basedOn w:val="931"/>
    <w:next w:val="931"/>
    <w:link w:val="888"/>
    <w:uiPriority w:val="9"/>
    <w:qFormat/>
    <w:pPr>
      <w:keepNext w:val="true"/>
      <w:keepLines w:val="true"/>
      <w:numPr>
        <w:ilvl w:val="0"/>
        <w:numId w:val="11"/>
      </w:numPr>
      <w:pBdr/>
      <w:spacing w:after="80" w:before="360"/>
      <w:ind/>
      <w:outlineLvl w:val="0"/>
    </w:pPr>
    <w:rPr>
      <w:rFonts w:ascii="Arial" w:hAnsi="Arial" w:eastAsia="Arial" w:cs="Arial"/>
      <w:b/>
      <w:bCs/>
      <w:color w:val="0f4761" w:themeColor="text1"/>
      <w:sz w:val="24"/>
      <w:szCs w:val="24"/>
      <w:lang w:val="pt-BR"/>
    </w:rPr>
  </w:style>
  <w:style w:type="paragraph" w:styleId="880">
    <w:name w:val="Heading 2"/>
    <w:basedOn w:val="939"/>
    <w:next w:val="931"/>
    <w:link w:val="889"/>
    <w:uiPriority w:val="9"/>
    <w:unhideWhenUsed/>
    <w:qFormat/>
    <w:pPr>
      <w:numPr>
        <w:ilvl w:val="1"/>
        <w:numId w:val="11"/>
      </w:numPr>
      <w:pBdr/>
      <w:spacing/>
      <w:ind w:right="0" w:hanging="567" w:left="567"/>
    </w:pPr>
    <w:rPr>
      <w:lang w:val="pt-BR"/>
    </w:rPr>
  </w:style>
  <w:style w:type="paragraph" w:styleId="881">
    <w:name w:val="Heading 3"/>
    <w:basedOn w:val="879"/>
    <w:next w:val="931"/>
    <w:link w:val="890"/>
    <w:uiPriority w:val="9"/>
    <w:unhideWhenUsed/>
    <w:qFormat/>
    <w:pPr>
      <w:numPr>
        <w:ilvl w:val="2"/>
        <w:numId w:val="11"/>
      </w:numPr>
      <w:pBdr/>
      <w:spacing/>
      <w:ind w:right="0" w:hanging="709" w:left="709"/>
    </w:pPr>
    <w:rPr>
      <w:lang w:val="pt-BR"/>
    </w:rPr>
  </w:style>
  <w:style w:type="paragraph" w:styleId="882">
    <w:name w:val="Heading 4"/>
    <w:basedOn w:val="931"/>
    <w:next w:val="931"/>
    <w:link w:val="891"/>
    <w:uiPriority w:val="9"/>
    <w:unhideWhenUsed/>
    <w:qFormat/>
    <w:pPr>
      <w:keepNext w:val="true"/>
      <w:keepLines w:val="true"/>
      <w:numPr>
        <w:ilvl w:val="3"/>
        <w:numId w:val="11"/>
      </w:numPr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3">
    <w:name w:val="Heading 5"/>
    <w:basedOn w:val="931"/>
    <w:next w:val="931"/>
    <w:link w:val="892"/>
    <w:uiPriority w:val="9"/>
    <w:unhideWhenUsed/>
    <w:qFormat/>
    <w:pPr>
      <w:keepNext w:val="true"/>
      <w:keepLines w:val="true"/>
      <w:numPr>
        <w:ilvl w:val="4"/>
        <w:numId w:val="11"/>
      </w:numPr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4">
    <w:name w:val="Heading 6"/>
    <w:basedOn w:val="931"/>
    <w:next w:val="931"/>
    <w:link w:val="893"/>
    <w:uiPriority w:val="9"/>
    <w:unhideWhenUsed/>
    <w:qFormat/>
    <w:pPr>
      <w:keepNext w:val="true"/>
      <w:keepLines w:val="true"/>
      <w:numPr>
        <w:ilvl w:val="5"/>
        <w:numId w:val="11"/>
      </w:numPr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5">
    <w:name w:val="Heading 7"/>
    <w:basedOn w:val="931"/>
    <w:next w:val="931"/>
    <w:link w:val="894"/>
    <w:uiPriority w:val="9"/>
    <w:unhideWhenUsed/>
    <w:qFormat/>
    <w:pPr>
      <w:keepNext w:val="true"/>
      <w:keepLines w:val="true"/>
      <w:numPr>
        <w:ilvl w:val="6"/>
        <w:numId w:val="11"/>
      </w:numPr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6">
    <w:name w:val="Heading 8"/>
    <w:basedOn w:val="931"/>
    <w:next w:val="931"/>
    <w:link w:val="895"/>
    <w:uiPriority w:val="9"/>
    <w:unhideWhenUsed/>
    <w:qFormat/>
    <w:pPr>
      <w:keepNext w:val="true"/>
      <w:keepLines w:val="true"/>
      <w:numPr>
        <w:ilvl w:val="7"/>
        <w:numId w:val="11"/>
      </w:numPr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7">
    <w:name w:val="Heading 9"/>
    <w:basedOn w:val="931"/>
    <w:next w:val="931"/>
    <w:link w:val="896"/>
    <w:uiPriority w:val="9"/>
    <w:unhideWhenUsed/>
    <w:qFormat/>
    <w:pPr>
      <w:keepNext w:val="true"/>
      <w:keepLines w:val="true"/>
      <w:numPr>
        <w:ilvl w:val="8"/>
        <w:numId w:val="11"/>
      </w:numPr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8">
    <w:name w:val="Heading 1 Char"/>
    <w:link w:val="879"/>
    <w:uiPriority w:val="9"/>
    <w:pPr>
      <w:pBdr/>
      <w:spacing/>
      <w:ind/>
    </w:pPr>
    <w:rPr>
      <w:rFonts w:ascii="Arial" w:hAnsi="Arial" w:eastAsia="Arial" w:cs="Arial"/>
      <w:b/>
      <w:bCs/>
      <w:color w:val="000000" w:themeColor="text1"/>
      <w:sz w:val="24"/>
      <w:szCs w:val="24"/>
      <w:lang w:val="pt-BR"/>
    </w:rPr>
  </w:style>
  <w:style w:type="character" w:styleId="889">
    <w:name w:val="Heading 2 Char"/>
    <w:link w:val="880"/>
    <w:uiPriority w:val="9"/>
    <w:pPr>
      <w:pBdr/>
      <w:spacing/>
      <w:ind/>
    </w:pPr>
  </w:style>
  <w:style w:type="character" w:styleId="890">
    <w:name w:val="Heading 3 Char"/>
    <w:link w:val="881"/>
    <w:uiPriority w:val="9"/>
    <w:pPr>
      <w:pBdr/>
      <w:spacing/>
      <w:ind/>
    </w:pPr>
    <w:rPr>
      <w:lang w:val="pt-BR"/>
    </w:rPr>
  </w:style>
  <w:style w:type="character" w:styleId="891">
    <w:name w:val="Heading 4 Char"/>
    <w:basedOn w:val="932"/>
    <w:link w:val="88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2">
    <w:name w:val="Heading 5 Char"/>
    <w:basedOn w:val="932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3">
    <w:name w:val="Heading 6 Char"/>
    <w:basedOn w:val="932"/>
    <w:link w:val="88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4">
    <w:name w:val="Heading 7 Char"/>
    <w:basedOn w:val="932"/>
    <w:link w:val="88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5">
    <w:name w:val="Heading 8 Char"/>
    <w:basedOn w:val="932"/>
    <w:link w:val="88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6">
    <w:name w:val="Heading 9 Char"/>
    <w:basedOn w:val="932"/>
    <w:link w:val="8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7">
    <w:name w:val="Title"/>
    <w:basedOn w:val="931"/>
    <w:next w:val="931"/>
    <w:link w:val="898"/>
    <w:uiPriority w:val="10"/>
    <w:qFormat/>
    <w:pPr>
      <w:pBdr/>
      <w:shd w:val="nil"/>
      <w:spacing/>
      <w:ind/>
      <w:jc w:val="center"/>
    </w:pPr>
    <w:rPr>
      <w:rFonts w:ascii="Arial" w:hAnsi="Arial" w:eastAsia="Arial" w:cs="Arial"/>
      <w:b/>
      <w:bCs/>
      <w:lang w:val="pt-BR"/>
    </w:rPr>
  </w:style>
  <w:style w:type="character" w:styleId="898">
    <w:name w:val="Title Char"/>
    <w:link w:val="897"/>
    <w:uiPriority w:val="10"/>
    <w:pPr>
      <w:pBdr/>
      <w:spacing/>
      <w:ind/>
    </w:pPr>
    <w:rPr>
      <w:rFonts w:ascii="Arial" w:hAnsi="Arial" w:eastAsia="Arial" w:cs="Arial"/>
      <w:b/>
      <w:bCs/>
      <w:lang w:val="pt-BR"/>
    </w:rPr>
  </w:style>
  <w:style w:type="paragraph" w:styleId="899">
    <w:name w:val="Subtitle"/>
    <w:basedOn w:val="931"/>
    <w:next w:val="931"/>
    <w:link w:val="90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0">
    <w:name w:val="Subtitle Char"/>
    <w:basedOn w:val="932"/>
    <w:link w:val="89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1">
    <w:name w:val="Quote"/>
    <w:basedOn w:val="931"/>
    <w:next w:val="931"/>
    <w:link w:val="90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2">
    <w:name w:val="Quote Char"/>
    <w:basedOn w:val="932"/>
    <w:link w:val="90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Intense Emphasis"/>
    <w:basedOn w:val="9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4">
    <w:name w:val="Intense Quote"/>
    <w:basedOn w:val="931"/>
    <w:next w:val="931"/>
    <w:link w:val="90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5">
    <w:name w:val="Intense Quote Char"/>
    <w:basedOn w:val="932"/>
    <w:link w:val="90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6">
    <w:name w:val="Intense Reference"/>
    <w:basedOn w:val="9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7">
    <w:name w:val="Subtle Emphasis"/>
    <w:basedOn w:val="9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8">
    <w:name w:val="Emphasis"/>
    <w:basedOn w:val="932"/>
    <w:uiPriority w:val="20"/>
    <w:qFormat/>
    <w:pPr>
      <w:pBdr/>
      <w:spacing/>
      <w:ind/>
    </w:pPr>
    <w:rPr>
      <w:i/>
      <w:iCs/>
    </w:rPr>
  </w:style>
  <w:style w:type="character" w:styleId="909">
    <w:name w:val="Strong"/>
    <w:basedOn w:val="932"/>
    <w:uiPriority w:val="22"/>
    <w:qFormat/>
    <w:pPr>
      <w:pBdr/>
      <w:spacing/>
      <w:ind/>
    </w:pPr>
    <w:rPr>
      <w:b/>
      <w:bCs/>
    </w:rPr>
  </w:style>
  <w:style w:type="character" w:styleId="910">
    <w:name w:val="Subtle Reference"/>
    <w:basedOn w:val="9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1">
    <w:name w:val="Book Title"/>
    <w:basedOn w:val="93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12">
    <w:name w:val="Header Char"/>
    <w:basedOn w:val="932"/>
    <w:link w:val="935"/>
    <w:uiPriority w:val="99"/>
    <w:pPr>
      <w:pBdr/>
      <w:spacing/>
      <w:ind/>
    </w:pPr>
  </w:style>
  <w:style w:type="character" w:styleId="913">
    <w:name w:val="Footer Char"/>
    <w:basedOn w:val="932"/>
    <w:link w:val="937"/>
    <w:uiPriority w:val="99"/>
    <w:pPr>
      <w:pBdr/>
      <w:spacing/>
      <w:ind/>
    </w:pPr>
  </w:style>
  <w:style w:type="paragraph" w:styleId="914">
    <w:name w:val="Caption"/>
    <w:basedOn w:val="931"/>
    <w:next w:val="9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5">
    <w:name w:val="footnote text"/>
    <w:basedOn w:val="931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>
    <w:name w:val="Footnote Text Char"/>
    <w:basedOn w:val="932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foot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character" w:styleId="918">
    <w:name w:val="Endnote Text Char"/>
    <w:basedOn w:val="932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19">
    <w:name w:val="FollowedHyperlink"/>
    <w:basedOn w:val="9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0">
    <w:name w:val="toc 1"/>
    <w:basedOn w:val="931"/>
    <w:next w:val="931"/>
    <w:uiPriority w:val="39"/>
    <w:unhideWhenUsed/>
    <w:pPr>
      <w:pBdr/>
      <w:spacing w:after="100"/>
      <w:ind/>
    </w:pPr>
  </w:style>
  <w:style w:type="paragraph" w:styleId="921">
    <w:name w:val="toc 2"/>
    <w:basedOn w:val="931"/>
    <w:next w:val="931"/>
    <w:uiPriority w:val="39"/>
    <w:unhideWhenUsed/>
    <w:pPr>
      <w:pBdr/>
      <w:spacing w:after="100"/>
      <w:ind w:left="220"/>
    </w:pPr>
  </w:style>
  <w:style w:type="paragraph" w:styleId="922">
    <w:name w:val="toc 3"/>
    <w:basedOn w:val="931"/>
    <w:next w:val="931"/>
    <w:uiPriority w:val="39"/>
    <w:unhideWhenUsed/>
    <w:pPr>
      <w:pBdr/>
      <w:spacing w:after="100"/>
      <w:ind w:left="440"/>
    </w:pPr>
  </w:style>
  <w:style w:type="paragraph" w:styleId="923">
    <w:name w:val="toc 4"/>
    <w:basedOn w:val="931"/>
    <w:next w:val="931"/>
    <w:uiPriority w:val="39"/>
    <w:unhideWhenUsed/>
    <w:pPr>
      <w:pBdr/>
      <w:spacing w:after="100"/>
      <w:ind w:left="660"/>
    </w:pPr>
  </w:style>
  <w:style w:type="paragraph" w:styleId="924">
    <w:name w:val="toc 5"/>
    <w:basedOn w:val="931"/>
    <w:next w:val="931"/>
    <w:uiPriority w:val="39"/>
    <w:unhideWhenUsed/>
    <w:pPr>
      <w:pBdr/>
      <w:spacing w:after="100"/>
      <w:ind w:left="880"/>
    </w:pPr>
  </w:style>
  <w:style w:type="paragraph" w:styleId="925">
    <w:name w:val="toc 6"/>
    <w:basedOn w:val="931"/>
    <w:next w:val="931"/>
    <w:uiPriority w:val="39"/>
    <w:unhideWhenUsed/>
    <w:pPr>
      <w:pBdr/>
      <w:spacing w:after="100"/>
      <w:ind w:left="1100"/>
    </w:pPr>
  </w:style>
  <w:style w:type="paragraph" w:styleId="926">
    <w:name w:val="toc 7"/>
    <w:basedOn w:val="931"/>
    <w:next w:val="931"/>
    <w:uiPriority w:val="39"/>
    <w:unhideWhenUsed/>
    <w:pPr>
      <w:pBdr/>
      <w:spacing w:after="100"/>
      <w:ind w:left="1320"/>
    </w:pPr>
  </w:style>
  <w:style w:type="paragraph" w:styleId="927">
    <w:name w:val="toc 8"/>
    <w:basedOn w:val="931"/>
    <w:next w:val="931"/>
    <w:uiPriority w:val="39"/>
    <w:unhideWhenUsed/>
    <w:pPr>
      <w:pBdr/>
      <w:spacing w:after="100"/>
      <w:ind w:left="1540"/>
    </w:pPr>
  </w:style>
  <w:style w:type="paragraph" w:styleId="928">
    <w:name w:val="toc 9"/>
    <w:basedOn w:val="931"/>
    <w:next w:val="931"/>
    <w:uiPriority w:val="39"/>
    <w:unhideWhenUsed/>
    <w:pPr>
      <w:pBdr/>
      <w:spacing w:after="100"/>
      <w:ind w:left="1760"/>
    </w:pPr>
  </w:style>
  <w:style w:type="paragraph" w:styleId="929">
    <w:name w:val="TOC Heading"/>
    <w:uiPriority w:val="39"/>
    <w:unhideWhenUsed/>
    <w:pPr>
      <w:pBdr/>
      <w:spacing/>
      <w:ind/>
    </w:pPr>
  </w:style>
  <w:style w:type="paragraph" w:styleId="930">
    <w:name w:val="table of figures"/>
    <w:basedOn w:val="931"/>
    <w:next w:val="931"/>
    <w:uiPriority w:val="99"/>
    <w:unhideWhenUsed/>
    <w:pPr>
      <w:pBdr/>
      <w:spacing w:after="0" w:afterAutospacing="0"/>
      <w:ind/>
    </w:pPr>
  </w:style>
  <w:style w:type="paragraph" w:styleId="931" w:default="1">
    <w:name w:val="Normal"/>
    <w:qFormat/>
    <w:pPr>
      <w:pBdr/>
      <w:spacing/>
      <w:ind w:right="0" w:firstLine="708" w:left="0"/>
    </w:pPr>
    <w:rPr>
      <w:rFonts w:ascii="Arial" w:hAnsi="Arial" w:eastAsia="Arial" w:cs="Arial"/>
      <w:lang w:val="en-US"/>
    </w:rPr>
  </w:style>
  <w:style w:type="character" w:styleId="932" w:default="1">
    <w:name w:val="Default Paragraph Font"/>
    <w:uiPriority w:val="1"/>
    <w:unhideWhenUsed/>
    <w:pPr>
      <w:pBdr/>
      <w:spacing/>
      <w:ind/>
    </w:pPr>
  </w:style>
  <w:style w:type="table" w:styleId="9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4" w:default="1">
    <w:name w:val="No List"/>
    <w:uiPriority w:val="99"/>
    <w:semiHidden/>
    <w:unhideWhenUsed/>
    <w:pPr>
      <w:pBdr/>
      <w:spacing/>
      <w:ind/>
    </w:pPr>
  </w:style>
  <w:style w:type="paragraph" w:styleId="935">
    <w:name w:val="Header"/>
    <w:basedOn w:val="931"/>
    <w:link w:val="936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36" w:customStyle="1">
    <w:name w:val="Cabeçalho Char"/>
    <w:basedOn w:val="932"/>
    <w:link w:val="935"/>
    <w:uiPriority w:val="99"/>
    <w:pPr>
      <w:pBdr/>
      <w:spacing/>
      <w:ind/>
    </w:pPr>
  </w:style>
  <w:style w:type="paragraph" w:styleId="937">
    <w:name w:val="Footer"/>
    <w:basedOn w:val="931"/>
    <w:link w:val="93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38" w:customStyle="1">
    <w:name w:val="Rodapé Char"/>
    <w:basedOn w:val="932"/>
    <w:link w:val="937"/>
    <w:uiPriority w:val="99"/>
    <w:pPr>
      <w:pBdr/>
      <w:spacing/>
      <w:ind/>
    </w:pPr>
  </w:style>
  <w:style w:type="paragraph" w:styleId="939">
    <w:name w:val="List Paragraph"/>
    <w:basedOn w:val="931"/>
    <w:uiPriority w:val="34"/>
    <w:qFormat/>
    <w:pPr>
      <w:pBdr/>
      <w:spacing/>
      <w:ind w:left="720"/>
      <w:contextualSpacing w:val="true"/>
    </w:pPr>
  </w:style>
  <w:style w:type="table" w:styleId="940">
    <w:name w:val="Table Grid"/>
    <w:basedOn w:val="93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1">
    <w:name w:val="No Spacing"/>
    <w:uiPriority w:val="1"/>
    <w:qFormat/>
    <w:pPr>
      <w:pBdr/>
      <w:spacing w:after="0" w:line="240" w:lineRule="auto"/>
      <w:ind/>
    </w:pPr>
  </w:style>
  <w:style w:type="character" w:styleId="942">
    <w:name w:val="Hyperlink"/>
    <w:basedOn w:val="932"/>
    <w:uiPriority w:val="99"/>
    <w:unhideWhenUsed/>
    <w:pPr>
      <w:pBdr/>
      <w:spacing/>
      <w:ind/>
    </w:pPr>
    <w:rPr>
      <w:color w:val="467886" w:themeColor="hyperlink"/>
      <w:u w:val="single"/>
    </w:rPr>
  </w:style>
  <w:style w:type="paragraph" w:styleId="943">
    <w:name w:val="endnote text"/>
    <w:basedOn w:val="931"/>
    <w:link w:val="94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44" w:customStyle="1">
    <w:name w:val="Texto de nota de fim Char"/>
    <w:basedOn w:val="932"/>
    <w:link w:val="943"/>
    <w:uiPriority w:val="99"/>
    <w:semiHidden/>
    <w:pPr>
      <w:pBdr/>
      <w:spacing/>
      <w:ind/>
    </w:pPr>
    <w:rPr>
      <w:sz w:val="20"/>
      <w:szCs w:val="20"/>
    </w:rPr>
  </w:style>
  <w:style w:type="character" w:styleId="945">
    <w:name w:val="endnote reference"/>
    <w:basedOn w:val="932"/>
    <w:uiPriority w:val="99"/>
    <w:semiHidden/>
    <w:unhideWhenUsed/>
    <w:pPr>
      <w:pBdr/>
      <w:spacing/>
      <w:ind/>
    </w:pPr>
    <w:rPr>
      <w:vertAlign w:val="superscript"/>
    </w:rPr>
  </w:style>
  <w:style w:type="paragraph" w:styleId="946" w:customStyle="1">
    <w:name w:val="ABNT - Títulos pré-textuais"/>
    <w:next w:val="935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280" w:afterAutospacing="0" w:before="0" w:beforeAutospacing="0" w:line="360" w:lineRule="auto"/>
      <w:ind w:right="0" w:firstLine="0" w:left="0"/>
      <w:contextualSpacing w:val="false"/>
      <w:jc w:val="center"/>
    </w:pPr>
    <w:rPr>
      <w:rFonts w:ascii="Arial" w:hAnsi="Arial" w:cs="Times New Roman" w:eastAsiaTheme="minorHAnsi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47" w:customStyle="1">
    <w:name w:val="ABNT - Corpo de texto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360" w:lineRule="auto"/>
      <w:ind w:right="0" w:firstLine="709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paragraph" w:styleId="948" w:customStyle="1">
    <w:name w:val="ABNT - Resumo e abreviaturas"/>
    <w:basedOn w:val="947"/>
    <w:qFormat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0" w:afterAutospacing="0" w:before="0" w:beforeAutospacing="0" w:line="360" w:lineRule="auto"/>
      <w:ind w:right="0" w:firstLine="0" w:left="0"/>
      <w:contextualSpacing w:val="false"/>
      <w:jc w:val="both"/>
    </w:pPr>
    <w:rPr>
      <w:rFonts w:ascii="Arial" w:hAnsi="Arial" w:cs="Times New Roman" w:eastAsiaTheme="minorHAnsi"/>
      <w:b w:val="0"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pt-BR" w:eastAsia="en-US" w:bidi="ar-SA"/>
      <w14:ligatures w14:val="none"/>
    </w:rPr>
  </w:style>
  <w:style w:type="character" w:styleId="949" w:customStyle="1">
    <w:name w:val="sdasda_character"/>
    <w:pPr>
      <w:pBdr/>
      <w:spacing/>
      <w:ind/>
    </w:pPr>
    <w:rPr>
      <w:lang w:val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1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Table Grid"/>
    <w:basedOn w:val="141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Table Grid Light"/>
    <w:basedOn w:val="14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Plain Table 1"/>
    <w:basedOn w:val="14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Plain Table 2"/>
    <w:basedOn w:val="141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Plain Table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Plain Table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Plain Table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1 Light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1 Light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1 Light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1 Light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1 Light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1 Light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1 Light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2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2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2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2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2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2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3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3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3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3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3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3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4"/>
    <w:basedOn w:val="14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4 - Accent 1"/>
    <w:basedOn w:val="14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4 - Accent 2"/>
    <w:basedOn w:val="14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4 - Accent 3"/>
    <w:basedOn w:val="14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4 - Accent 4"/>
    <w:basedOn w:val="14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4 - Accent 5"/>
    <w:basedOn w:val="14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4 - Accent 6"/>
    <w:basedOn w:val="141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5 Dark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5 Dark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5 Dark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5 Dark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5 Dark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5 Dark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5 Dark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6 Colorful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6 Colorful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6 Colorful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6 Colorful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6 Colorful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6 Colorful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6 Colorful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7 Colorful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7 Colorful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7 Colorful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7 Colorful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7 Colorful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7 Colorful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7 Colorful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1 Light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1 Light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1 Light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1 Light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1 Light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1 Light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1 Light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2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2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2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2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2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2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3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3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3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3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3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3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4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4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4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4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4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4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5 Dark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5 Dark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5 Dark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5 Dark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5 Dark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5 Dark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5 Dark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6 Colorful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6 Colorful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6 Colorful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6 Colorful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6 Colorful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6 Colorful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6 Colorful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7 Colorful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7 Colorful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7 Colorful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7 Colorful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7 Colorful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7 Colorful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7 Colorful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ned - Accent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ned - Accent 1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ned - Accent 2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ned - Accent 3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ned - Accent 4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ned - Accent 5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ned - Accent 6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Bordered &amp; Lined - Accent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Bordered &amp; Lined - Accent 1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Bordered &amp; Lined - Accent 2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Bordered &amp; Lined - Accent 3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Bordered &amp; Lined - Accent 4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Bordered &amp; Lined - Accent 5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Bordered &amp; Lined - Accent 6"/>
    <w:basedOn w:val="141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Bordered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Bordered - Accent 1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Bordered - Accent 2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Bordered - Accent 3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Bordered - Accent 4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Bordered - Accent 5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Bordered - Accent 6"/>
    <w:basedOn w:val="141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41" w:default="1">
    <w:name w:val="Normal"/>
    <w:qFormat/>
    <w:pPr>
      <w:pBdr/>
      <w:spacing/>
      <w:ind/>
    </w:pPr>
  </w:style>
  <w:style w:type="paragraph" w:styleId="1542">
    <w:name w:val="Heading 1"/>
    <w:basedOn w:val="1541"/>
    <w:next w:val="1541"/>
    <w:link w:val="15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43">
    <w:name w:val="Heading 2"/>
    <w:basedOn w:val="1541"/>
    <w:next w:val="1541"/>
    <w:link w:val="15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44">
    <w:name w:val="Heading 3"/>
    <w:basedOn w:val="1541"/>
    <w:next w:val="1541"/>
    <w:link w:val="15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45">
    <w:name w:val="Heading 4"/>
    <w:basedOn w:val="1541"/>
    <w:next w:val="1541"/>
    <w:link w:val="15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46">
    <w:name w:val="Heading 5"/>
    <w:basedOn w:val="1541"/>
    <w:next w:val="1541"/>
    <w:link w:val="15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47">
    <w:name w:val="Heading 6"/>
    <w:basedOn w:val="1541"/>
    <w:next w:val="1541"/>
    <w:link w:val="15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48">
    <w:name w:val="Heading 7"/>
    <w:basedOn w:val="1541"/>
    <w:next w:val="1541"/>
    <w:link w:val="15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49">
    <w:name w:val="Heading 8"/>
    <w:basedOn w:val="1541"/>
    <w:next w:val="1541"/>
    <w:link w:val="15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50">
    <w:name w:val="Heading 9"/>
    <w:basedOn w:val="1541"/>
    <w:next w:val="1541"/>
    <w:link w:val="15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51" w:default="1">
    <w:name w:val="Default Paragraph Font"/>
    <w:uiPriority w:val="1"/>
    <w:semiHidden/>
    <w:unhideWhenUsed/>
    <w:pPr>
      <w:pBdr/>
      <w:spacing/>
      <w:ind/>
    </w:pPr>
  </w:style>
  <w:style w:type="numbering" w:styleId="1552" w:default="1">
    <w:name w:val="No List"/>
    <w:uiPriority w:val="99"/>
    <w:semiHidden/>
    <w:unhideWhenUsed/>
    <w:pPr>
      <w:pBdr/>
      <w:spacing/>
      <w:ind/>
    </w:pPr>
  </w:style>
  <w:style w:type="character" w:styleId="1553">
    <w:name w:val="Heading 1 Char"/>
    <w:basedOn w:val="1551"/>
    <w:link w:val="15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54">
    <w:name w:val="Heading 2 Char"/>
    <w:basedOn w:val="1551"/>
    <w:link w:val="15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55">
    <w:name w:val="Heading 3 Char"/>
    <w:basedOn w:val="1551"/>
    <w:link w:val="15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56">
    <w:name w:val="Heading 4 Char"/>
    <w:basedOn w:val="1551"/>
    <w:link w:val="154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57">
    <w:name w:val="Heading 5 Char"/>
    <w:basedOn w:val="1551"/>
    <w:link w:val="15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8">
    <w:name w:val="Heading 6 Char"/>
    <w:basedOn w:val="1551"/>
    <w:link w:val="154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9">
    <w:name w:val="Heading 7 Char"/>
    <w:basedOn w:val="1551"/>
    <w:link w:val="154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0">
    <w:name w:val="Heading 8 Char"/>
    <w:basedOn w:val="1551"/>
    <w:link w:val="15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61">
    <w:name w:val="Heading 9 Char"/>
    <w:basedOn w:val="1551"/>
    <w:link w:val="15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62">
    <w:name w:val="Title"/>
    <w:basedOn w:val="1541"/>
    <w:next w:val="1541"/>
    <w:link w:val="15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63">
    <w:name w:val="Title Char"/>
    <w:basedOn w:val="1551"/>
    <w:link w:val="15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64">
    <w:name w:val="Subtitle"/>
    <w:basedOn w:val="1541"/>
    <w:next w:val="1541"/>
    <w:link w:val="15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65">
    <w:name w:val="Subtitle Char"/>
    <w:basedOn w:val="1551"/>
    <w:link w:val="15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66">
    <w:name w:val="Quote"/>
    <w:basedOn w:val="1541"/>
    <w:next w:val="1541"/>
    <w:link w:val="15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67">
    <w:name w:val="Quote Char"/>
    <w:basedOn w:val="1551"/>
    <w:link w:val="156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68">
    <w:name w:val="List Paragraph"/>
    <w:basedOn w:val="1541"/>
    <w:uiPriority w:val="34"/>
    <w:qFormat/>
    <w:pPr>
      <w:pBdr/>
      <w:spacing/>
      <w:ind w:left="720"/>
      <w:contextualSpacing w:val="true"/>
    </w:pPr>
  </w:style>
  <w:style w:type="character" w:styleId="1569">
    <w:name w:val="Intense Emphasis"/>
    <w:basedOn w:val="155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70">
    <w:name w:val="Intense Quote"/>
    <w:basedOn w:val="1541"/>
    <w:next w:val="1541"/>
    <w:link w:val="157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71">
    <w:name w:val="Intense Quote Char"/>
    <w:basedOn w:val="1551"/>
    <w:link w:val="157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72">
    <w:name w:val="Intense Reference"/>
    <w:basedOn w:val="155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73">
    <w:name w:val="No Spacing"/>
    <w:basedOn w:val="1541"/>
    <w:uiPriority w:val="1"/>
    <w:qFormat/>
    <w:pPr>
      <w:pBdr/>
      <w:spacing w:after="0" w:line="240" w:lineRule="auto"/>
      <w:ind/>
    </w:pPr>
  </w:style>
  <w:style w:type="character" w:styleId="1574">
    <w:name w:val="Subtle Emphasis"/>
    <w:basedOn w:val="155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75">
    <w:name w:val="Emphasis"/>
    <w:basedOn w:val="1551"/>
    <w:uiPriority w:val="20"/>
    <w:qFormat/>
    <w:pPr>
      <w:pBdr/>
      <w:spacing/>
      <w:ind/>
    </w:pPr>
    <w:rPr>
      <w:i/>
      <w:iCs/>
    </w:rPr>
  </w:style>
  <w:style w:type="character" w:styleId="1576">
    <w:name w:val="Strong"/>
    <w:basedOn w:val="1551"/>
    <w:uiPriority w:val="22"/>
    <w:qFormat/>
    <w:pPr>
      <w:pBdr/>
      <w:spacing/>
      <w:ind/>
    </w:pPr>
    <w:rPr>
      <w:b/>
      <w:bCs/>
    </w:rPr>
  </w:style>
  <w:style w:type="character" w:styleId="1577">
    <w:name w:val="Subtle Reference"/>
    <w:basedOn w:val="155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78">
    <w:name w:val="Book Title"/>
    <w:basedOn w:val="155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79">
    <w:name w:val="Header"/>
    <w:basedOn w:val="1541"/>
    <w:link w:val="15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0">
    <w:name w:val="Header Char"/>
    <w:basedOn w:val="1551"/>
    <w:link w:val="1579"/>
    <w:uiPriority w:val="99"/>
    <w:pPr>
      <w:pBdr/>
      <w:spacing/>
      <w:ind/>
    </w:pPr>
  </w:style>
  <w:style w:type="paragraph" w:styleId="1581">
    <w:name w:val="Footer"/>
    <w:basedOn w:val="1541"/>
    <w:link w:val="158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82">
    <w:name w:val="Footer Char"/>
    <w:basedOn w:val="1551"/>
    <w:link w:val="1581"/>
    <w:uiPriority w:val="99"/>
    <w:pPr>
      <w:pBdr/>
      <w:spacing/>
      <w:ind/>
    </w:pPr>
  </w:style>
  <w:style w:type="paragraph" w:styleId="1583">
    <w:name w:val="Caption"/>
    <w:basedOn w:val="1541"/>
    <w:next w:val="15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584">
    <w:name w:val="footnote text"/>
    <w:basedOn w:val="1541"/>
    <w:link w:val="15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5">
    <w:name w:val="Footnote Text Char"/>
    <w:basedOn w:val="1551"/>
    <w:link w:val="1584"/>
    <w:uiPriority w:val="99"/>
    <w:semiHidden/>
    <w:pPr>
      <w:pBdr/>
      <w:spacing/>
      <w:ind/>
    </w:pPr>
    <w:rPr>
      <w:sz w:val="20"/>
      <w:szCs w:val="20"/>
    </w:rPr>
  </w:style>
  <w:style w:type="character" w:styleId="1586">
    <w:name w:val="footnote reference"/>
    <w:basedOn w:val="1551"/>
    <w:uiPriority w:val="99"/>
    <w:semiHidden/>
    <w:unhideWhenUsed/>
    <w:pPr>
      <w:pBdr/>
      <w:spacing/>
      <w:ind/>
    </w:pPr>
    <w:rPr>
      <w:vertAlign w:val="superscript"/>
    </w:rPr>
  </w:style>
  <w:style w:type="paragraph" w:styleId="1587">
    <w:name w:val="endnote text"/>
    <w:basedOn w:val="1541"/>
    <w:link w:val="15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588">
    <w:name w:val="Endnote Text Char"/>
    <w:basedOn w:val="1551"/>
    <w:link w:val="1587"/>
    <w:uiPriority w:val="99"/>
    <w:semiHidden/>
    <w:pPr>
      <w:pBdr/>
      <w:spacing/>
      <w:ind/>
    </w:pPr>
    <w:rPr>
      <w:sz w:val="20"/>
      <w:szCs w:val="20"/>
    </w:rPr>
  </w:style>
  <w:style w:type="character" w:styleId="1589">
    <w:name w:val="endnote reference"/>
    <w:basedOn w:val="1551"/>
    <w:uiPriority w:val="99"/>
    <w:semiHidden/>
    <w:unhideWhenUsed/>
    <w:pPr>
      <w:pBdr/>
      <w:spacing/>
      <w:ind/>
    </w:pPr>
    <w:rPr>
      <w:vertAlign w:val="superscript"/>
    </w:rPr>
  </w:style>
  <w:style w:type="character" w:styleId="1590">
    <w:name w:val="Hyperlink"/>
    <w:basedOn w:val="155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91">
    <w:name w:val="FollowedHyperlink"/>
    <w:basedOn w:val="155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92">
    <w:name w:val="toc 1"/>
    <w:basedOn w:val="1541"/>
    <w:next w:val="1541"/>
    <w:uiPriority w:val="39"/>
    <w:unhideWhenUsed/>
    <w:pPr>
      <w:pBdr/>
      <w:spacing w:after="100"/>
      <w:ind/>
    </w:pPr>
  </w:style>
  <w:style w:type="paragraph" w:styleId="1593">
    <w:name w:val="toc 2"/>
    <w:basedOn w:val="1541"/>
    <w:next w:val="1541"/>
    <w:uiPriority w:val="39"/>
    <w:unhideWhenUsed/>
    <w:pPr>
      <w:pBdr/>
      <w:spacing w:after="100"/>
      <w:ind w:left="220"/>
    </w:pPr>
  </w:style>
  <w:style w:type="paragraph" w:styleId="1594">
    <w:name w:val="toc 3"/>
    <w:basedOn w:val="1541"/>
    <w:next w:val="1541"/>
    <w:uiPriority w:val="39"/>
    <w:unhideWhenUsed/>
    <w:pPr>
      <w:pBdr/>
      <w:spacing w:after="100"/>
      <w:ind w:left="440"/>
    </w:pPr>
  </w:style>
  <w:style w:type="paragraph" w:styleId="1595">
    <w:name w:val="toc 4"/>
    <w:basedOn w:val="1541"/>
    <w:next w:val="1541"/>
    <w:uiPriority w:val="39"/>
    <w:unhideWhenUsed/>
    <w:pPr>
      <w:pBdr/>
      <w:spacing w:after="100"/>
      <w:ind w:left="660"/>
    </w:pPr>
  </w:style>
  <w:style w:type="paragraph" w:styleId="1596">
    <w:name w:val="toc 5"/>
    <w:basedOn w:val="1541"/>
    <w:next w:val="1541"/>
    <w:uiPriority w:val="39"/>
    <w:unhideWhenUsed/>
    <w:pPr>
      <w:pBdr/>
      <w:spacing w:after="100"/>
      <w:ind w:left="880"/>
    </w:pPr>
  </w:style>
  <w:style w:type="paragraph" w:styleId="1597">
    <w:name w:val="toc 6"/>
    <w:basedOn w:val="1541"/>
    <w:next w:val="1541"/>
    <w:uiPriority w:val="39"/>
    <w:unhideWhenUsed/>
    <w:pPr>
      <w:pBdr/>
      <w:spacing w:after="100"/>
      <w:ind w:left="1100"/>
    </w:pPr>
  </w:style>
  <w:style w:type="paragraph" w:styleId="1598">
    <w:name w:val="toc 7"/>
    <w:basedOn w:val="1541"/>
    <w:next w:val="1541"/>
    <w:uiPriority w:val="39"/>
    <w:unhideWhenUsed/>
    <w:pPr>
      <w:pBdr/>
      <w:spacing w:after="100"/>
      <w:ind w:left="1320"/>
    </w:pPr>
  </w:style>
  <w:style w:type="paragraph" w:styleId="1599">
    <w:name w:val="toc 8"/>
    <w:basedOn w:val="1541"/>
    <w:next w:val="1541"/>
    <w:uiPriority w:val="39"/>
    <w:unhideWhenUsed/>
    <w:pPr>
      <w:pBdr/>
      <w:spacing w:after="100"/>
      <w:ind w:left="1540"/>
    </w:pPr>
  </w:style>
  <w:style w:type="paragraph" w:styleId="1600">
    <w:name w:val="toc 9"/>
    <w:basedOn w:val="1541"/>
    <w:next w:val="1541"/>
    <w:uiPriority w:val="39"/>
    <w:unhideWhenUsed/>
    <w:pPr>
      <w:pBdr/>
      <w:spacing w:after="100"/>
      <w:ind w:left="1760"/>
    </w:pPr>
  </w:style>
  <w:style w:type="paragraph" w:styleId="1601">
    <w:name w:val="TOC Heading"/>
    <w:uiPriority w:val="39"/>
    <w:unhideWhenUsed/>
    <w:pPr>
      <w:pBdr/>
      <w:spacing/>
      <w:ind/>
    </w:pPr>
  </w:style>
  <w:style w:type="paragraph" w:styleId="1602">
    <w:name w:val="table of figures"/>
    <w:basedOn w:val="1541"/>
    <w:next w:val="1541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Correia</dc:creator>
  <cp:keywords/>
  <dc:description/>
  <cp:revision>53</cp:revision>
  <dcterms:created xsi:type="dcterms:W3CDTF">2024-09-25T15:12:00Z</dcterms:created>
  <dcterms:modified xsi:type="dcterms:W3CDTF">2025-03-18T05:53:23Z</dcterms:modified>
</cp:coreProperties>
</file>